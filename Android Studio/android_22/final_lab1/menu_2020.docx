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</w:rPr>
      </w:pPr>
      <w:sdt>
        <w:sdtPr>
          <w:tag w:val="goog_rdk_1"/>
        </w:sdtPr>
        <w:sdtContent>
          <w:del w:author="21SUCA14 PRAKASHAVELAN P" w:id="0" w:date="2023-07-28T02:44:47Z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u w:val="single"/>
                <w:rtl w:val="0"/>
              </w:rPr>
              <w:delText xml:space="preserve">Option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  <w:rtl w:val="0"/>
        </w:rPr>
        <w:t xml:space="preserve"> Menu</w:t>
      </w:r>
      <w:sdt>
        <w:sdtPr>
          <w:tag w:val="goog_rdk_2"/>
        </w:sdtPr>
        <w:sdtContent>
          <w:ins w:author="21SUCA14 PRAKASHAVELAN P" w:id="1" w:date="2023-07-28T02:44:47Z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2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resource-&gt;new resource dir&gt; menu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menu..&gt;new menu resource file--&gt;men1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  <w:rtl w:val="0"/>
        </w:rPr>
        <w:t xml:space="preserve">men1.xml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</w:t>
        <w:br w:type="textWrapping"/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"@+id/s1"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"@+id/s2"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"java"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"@+id/s3"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"@+id/s4"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"Python"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android.view.*;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android.widget.*;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android.graphics.*;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onCreateOptionsMenu(Menu me1) {</w:t>
        <w:br w:type="textWrapping"/>
        <w:br w:type="textWrapping"/>
        <w:t xml:space="preserve">        MenuInflater i = getMenuInflater();</w:t>
        <w:br w:type="textWrapping"/>
        <w:br w:type="textWrapping"/>
        <w:t xml:space="preserve">        i.inflate(R.menu.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men1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me1);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onOptionsItemSelected(MenuItem item) {</w:t>
        <w:br w:type="textWrapping"/>
        <w:br w:type="textWrapping"/>
        <w:br w:type="textWrapping"/>
        <w:t xml:space="preserve">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item.getTitle(),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}</w:t>
        <w:br w:type="textWrapping"/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028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1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1334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bW39vTta8JcWx58pThahT3gVQ==">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2020-02-17T04:30:00Z</dcterms:created>
  <dc:creator>ADLAB</dc:creator>
</cp:coreProperties>
</file>